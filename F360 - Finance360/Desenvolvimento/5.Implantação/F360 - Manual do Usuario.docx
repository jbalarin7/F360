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C53644" w14:textId="3B40F6C1" w:rsidR="007E4C65" w:rsidRPr="00A20D4F" w:rsidRDefault="007E4C65" w:rsidP="001E5A50">
      <w:pPr>
        <w:jc w:val="center"/>
      </w:pPr>
    </w:p>
    <w:p w14:paraId="76BF89D2" w14:textId="77777777" w:rsidR="007E4C65" w:rsidRPr="00A20D4F" w:rsidRDefault="007E4C65" w:rsidP="007E4C65"/>
    <w:p w14:paraId="2D172331" w14:textId="77777777" w:rsidR="007E4C65" w:rsidRPr="00A20D4F" w:rsidRDefault="007E4C65" w:rsidP="007E4C65"/>
    <w:p w14:paraId="6BADE9D6" w14:textId="77777777" w:rsidR="007E4C65" w:rsidRPr="00A20D4F" w:rsidRDefault="007E4C65" w:rsidP="007E4C65"/>
    <w:p w14:paraId="09F0AB2F" w14:textId="77777777" w:rsidR="007E4C65" w:rsidRPr="00A20D4F" w:rsidRDefault="007E4C65" w:rsidP="007E4C65"/>
    <w:p w14:paraId="70E3E80A" w14:textId="77777777" w:rsidR="007E4C65" w:rsidRPr="00A20D4F" w:rsidRDefault="007E4C65" w:rsidP="007E4C65"/>
    <w:p w14:paraId="7249A9C9" w14:textId="77777777" w:rsidR="007E4C65" w:rsidRPr="00A20D4F" w:rsidRDefault="007E4C65" w:rsidP="007E4C65"/>
    <w:p w14:paraId="0F03826D" w14:textId="77777777" w:rsidR="007E4C65" w:rsidRPr="00A20D4F" w:rsidRDefault="007E4C65" w:rsidP="007E4C65"/>
    <w:p w14:paraId="14AF5390" w14:textId="77777777" w:rsidR="007E4C65" w:rsidRPr="00A20D4F" w:rsidRDefault="007E4C65" w:rsidP="007E4C65"/>
    <w:p w14:paraId="25256520" w14:textId="77777777" w:rsidR="007E4C65" w:rsidRPr="00A20D4F" w:rsidRDefault="007E4C65" w:rsidP="007E4C65"/>
    <w:p w14:paraId="26A53DBD" w14:textId="77777777" w:rsidR="007E4C65" w:rsidRDefault="007E4C65" w:rsidP="007E4C65"/>
    <w:p w14:paraId="2C3E4F95" w14:textId="464728BF" w:rsidR="007E4C65" w:rsidRDefault="007E4C65" w:rsidP="007E4C65">
      <w:pPr>
        <w:tabs>
          <w:tab w:val="left" w:pos="4184"/>
        </w:tabs>
        <w:jc w:val="center"/>
        <w:rPr>
          <w:i/>
        </w:rPr>
      </w:pPr>
    </w:p>
    <w:p w14:paraId="6D7FCB63" w14:textId="77777777"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611FC6" wp14:editId="180CD5B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80CAF15486E426DACB088EF82DC697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39CB8D" w14:textId="77777777" w:rsidR="007E4C65" w:rsidRPr="0037364C" w:rsidRDefault="009274E4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611FC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80CAF15486E426DACB088EF82DC697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439CB8D" w14:textId="77777777" w:rsidR="007E4C65" w:rsidRPr="0037364C" w:rsidRDefault="009274E4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AAA8103" w14:textId="77777777" w:rsidR="007E4C65" w:rsidRPr="00264EFB" w:rsidRDefault="007E4C65" w:rsidP="007E4C65"/>
    <w:p w14:paraId="5A24273B" w14:textId="77777777" w:rsidR="007E4C65" w:rsidRPr="00264EFB" w:rsidRDefault="007E4C65" w:rsidP="007E4C65"/>
    <w:p w14:paraId="3801E5CA" w14:textId="77777777"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048DD" wp14:editId="51A82FA2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2DA6A21" w14:textId="38EFD4F6"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DC06A9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14:paraId="202661FC" w14:textId="77777777"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B89CCE5" w14:textId="77777777"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048D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2DA6A21" w14:textId="38EFD4F6"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DC06A9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14:paraId="202661FC" w14:textId="77777777"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B89CCE5" w14:textId="77777777"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D94AAD" w14:textId="77777777" w:rsidR="007E4C65" w:rsidRPr="00264EFB" w:rsidRDefault="007E4C65" w:rsidP="007E4C65"/>
    <w:p w14:paraId="1A12B5F4" w14:textId="77777777" w:rsidR="007E4C65" w:rsidRPr="00264EFB" w:rsidRDefault="007E4C65" w:rsidP="007E4C65"/>
    <w:p w14:paraId="5ADB02B8" w14:textId="77777777" w:rsidR="007E4C65" w:rsidRPr="00264EFB" w:rsidRDefault="007E4C65" w:rsidP="007E4C65"/>
    <w:p w14:paraId="1F0425B6" w14:textId="77777777" w:rsidR="007E4C65" w:rsidRPr="00264EFB" w:rsidRDefault="007E4C65" w:rsidP="007E4C65"/>
    <w:p w14:paraId="7D277AED" w14:textId="77777777" w:rsidR="007E4C65" w:rsidRPr="00264EFB" w:rsidRDefault="007E4C65" w:rsidP="007E4C65"/>
    <w:p w14:paraId="6EA3BEB2" w14:textId="77777777" w:rsidR="007E4C65" w:rsidRPr="00264EFB" w:rsidRDefault="007E4C65" w:rsidP="007E4C65">
      <w:r>
        <w:tab/>
      </w:r>
    </w:p>
    <w:p w14:paraId="1AD7A262" w14:textId="77777777" w:rsidR="007E4C65" w:rsidRPr="00264EFB" w:rsidRDefault="007E4C65" w:rsidP="007E4C65"/>
    <w:p w14:paraId="5D7D5CD8" w14:textId="77777777" w:rsidR="007E4C65" w:rsidRPr="00264EFB" w:rsidRDefault="007E4C65" w:rsidP="007E4C65"/>
    <w:p w14:paraId="2D5FC31B" w14:textId="77777777" w:rsidR="007E4C65" w:rsidRPr="00264EFB" w:rsidRDefault="007E4C65" w:rsidP="007E4C65"/>
    <w:p w14:paraId="4DCCA738" w14:textId="77777777" w:rsidR="007E4C65" w:rsidRPr="00264EFB" w:rsidRDefault="007E4C65" w:rsidP="007E4C65"/>
    <w:p w14:paraId="3F37E2F7" w14:textId="77777777" w:rsidR="007E4C65" w:rsidRPr="00264EFB" w:rsidRDefault="007E4C65" w:rsidP="007E4C65"/>
    <w:p w14:paraId="5E0AEC7B" w14:textId="77777777" w:rsidR="007E4C65" w:rsidRPr="00264EFB" w:rsidRDefault="007E4C65" w:rsidP="007E4C65"/>
    <w:p w14:paraId="641F00D9" w14:textId="77777777" w:rsidR="007E4C65" w:rsidRPr="00264EFB" w:rsidRDefault="007E4C65" w:rsidP="007E4C65"/>
    <w:p w14:paraId="147080B1" w14:textId="77777777" w:rsidR="007E4C65" w:rsidRPr="00264EFB" w:rsidRDefault="007E4C65" w:rsidP="007E4C65"/>
    <w:p w14:paraId="3B05C371" w14:textId="77777777" w:rsidR="007E4C65" w:rsidRPr="00264EFB" w:rsidRDefault="007E4C65" w:rsidP="007E4C65"/>
    <w:p w14:paraId="6727A848" w14:textId="77777777" w:rsidR="007E4C65" w:rsidRPr="00264EFB" w:rsidRDefault="007E4C65" w:rsidP="007E4C65"/>
    <w:p w14:paraId="776FB103" w14:textId="77777777" w:rsidR="007E4C65" w:rsidRPr="00264EFB" w:rsidRDefault="007E4C65" w:rsidP="007E4C65"/>
    <w:p w14:paraId="12E6BEA6" w14:textId="77777777" w:rsidR="007E4C65" w:rsidRDefault="007E4C65" w:rsidP="007E4C65">
      <w:pPr>
        <w:tabs>
          <w:tab w:val="left" w:pos="3700"/>
        </w:tabs>
      </w:pPr>
      <w:r>
        <w:tab/>
      </w:r>
    </w:p>
    <w:p w14:paraId="392C91D7" w14:textId="77777777"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84287" wp14:editId="555D055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0A6A76F" w14:textId="0EBF6BEE" w:rsidR="007E4C65" w:rsidRPr="00264EFB" w:rsidRDefault="00DC06A9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 –</w:t>
                                </w:r>
                                <w:r w:rsidR="001E5A50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447232DA" w14:textId="77777777" w:rsidR="007E4C65" w:rsidRDefault="007E4C65" w:rsidP="007E4C65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84287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0A6A76F" w14:textId="0EBF6BEE" w:rsidR="007E4C65" w:rsidRPr="00264EFB" w:rsidRDefault="00DC06A9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 –</w:t>
                          </w:r>
                          <w:r w:rsidR="001E5A50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Finance360</w:t>
                          </w:r>
                        </w:p>
                      </w:sdtContent>
                    </w:sdt>
                    <w:p w14:paraId="447232DA" w14:textId="77777777" w:rsidR="007E4C65" w:rsidRDefault="007E4C65" w:rsidP="007E4C65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DE3AD08" w14:textId="77777777" w:rsidR="00050C81" w:rsidRDefault="00050C81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14:paraId="4FBD4C9B" w14:textId="77777777" w:rsidTr="007D4438">
        <w:trPr>
          <w:trHeight w:val="284"/>
        </w:trPr>
        <w:tc>
          <w:tcPr>
            <w:tcW w:w="1550" w:type="dxa"/>
            <w:shd w:val="clear" w:color="auto" w:fill="C00000"/>
          </w:tcPr>
          <w:p w14:paraId="22721A7F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E6F4717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E0705BC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E73E8F8" w14:textId="77777777"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14:paraId="7DE7640C" w14:textId="77777777" w:rsidTr="007D4438">
        <w:trPr>
          <w:trHeight w:val="284"/>
        </w:trPr>
        <w:tc>
          <w:tcPr>
            <w:tcW w:w="1550" w:type="dxa"/>
          </w:tcPr>
          <w:p w14:paraId="2C30C055" w14:textId="189766AA" w:rsidR="007E4C65" w:rsidRPr="00AB66FD" w:rsidRDefault="003B1CB2" w:rsidP="003B1CB2">
            <w:pPr>
              <w:pStyle w:val="Instruo"/>
              <w:jc w:val="center"/>
            </w:pPr>
            <w:r>
              <w:t>16/11/24</w:t>
            </w:r>
          </w:p>
          <w:p w14:paraId="654F578A" w14:textId="77777777" w:rsidR="007E4C65" w:rsidRPr="00AB66FD" w:rsidRDefault="007E4C65" w:rsidP="007D4438">
            <w:pPr>
              <w:pStyle w:val="Instruo"/>
            </w:pPr>
          </w:p>
        </w:tc>
        <w:tc>
          <w:tcPr>
            <w:tcW w:w="1080" w:type="dxa"/>
          </w:tcPr>
          <w:p w14:paraId="2FDE4118" w14:textId="6BD097F7" w:rsidR="007E4C65" w:rsidRPr="00AB66FD" w:rsidRDefault="003B1CB2" w:rsidP="003B1CB2">
            <w:pPr>
              <w:pStyle w:val="Instruo"/>
              <w:jc w:val="center"/>
            </w:pPr>
            <w:r>
              <w:t>0.1</w:t>
            </w:r>
          </w:p>
        </w:tc>
        <w:tc>
          <w:tcPr>
            <w:tcW w:w="4680" w:type="dxa"/>
          </w:tcPr>
          <w:p w14:paraId="7C740823" w14:textId="2E1968CD" w:rsidR="007E4C65" w:rsidRPr="00AB66FD" w:rsidRDefault="003B1CB2" w:rsidP="003B1CB2">
            <w:pPr>
              <w:pStyle w:val="Instruo"/>
              <w:jc w:val="center"/>
            </w:pPr>
            <w:r>
              <w:t>Criação do documento</w:t>
            </w:r>
          </w:p>
        </w:tc>
        <w:tc>
          <w:tcPr>
            <w:tcW w:w="2410" w:type="dxa"/>
          </w:tcPr>
          <w:p w14:paraId="0A691F6E" w14:textId="5D4A5CC1" w:rsidR="007E4C65" w:rsidRPr="00AB66FD" w:rsidRDefault="003B1CB2" w:rsidP="007D4438">
            <w:pPr>
              <w:pStyle w:val="Instruo"/>
            </w:pPr>
            <w:r>
              <w:t>Guilherme Fagundes de Almeida</w:t>
            </w:r>
          </w:p>
        </w:tc>
      </w:tr>
      <w:tr w:rsidR="007E4C65" w14:paraId="56B758CD" w14:textId="77777777" w:rsidTr="007D4438">
        <w:trPr>
          <w:trHeight w:val="284"/>
        </w:trPr>
        <w:tc>
          <w:tcPr>
            <w:tcW w:w="1550" w:type="dxa"/>
          </w:tcPr>
          <w:p w14:paraId="30F61D31" w14:textId="77777777"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14:paraId="6CCAABF4" w14:textId="77777777"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14:paraId="36339099" w14:textId="77777777"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14:paraId="733F1937" w14:textId="77777777" w:rsidR="007E4C65" w:rsidRDefault="007E4C65" w:rsidP="007D4438">
            <w:pPr>
              <w:jc w:val="left"/>
            </w:pPr>
          </w:p>
        </w:tc>
      </w:tr>
      <w:tr w:rsidR="007E4C65" w14:paraId="0253C43E" w14:textId="77777777" w:rsidTr="007D4438">
        <w:trPr>
          <w:trHeight w:val="284"/>
        </w:trPr>
        <w:tc>
          <w:tcPr>
            <w:tcW w:w="1550" w:type="dxa"/>
          </w:tcPr>
          <w:p w14:paraId="52D69A32" w14:textId="77777777"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14:paraId="0DE65552" w14:textId="77777777"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14:paraId="5863E681" w14:textId="77777777"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14:paraId="0B8EDA27" w14:textId="77777777" w:rsidR="007E4C65" w:rsidRDefault="007E4C65" w:rsidP="007D4438">
            <w:pPr>
              <w:jc w:val="left"/>
            </w:pPr>
          </w:p>
        </w:tc>
      </w:tr>
    </w:tbl>
    <w:p w14:paraId="629C293B" w14:textId="77777777" w:rsidR="00050C81" w:rsidRDefault="00050C81"/>
    <w:p w14:paraId="1BE6AACF" w14:textId="77777777"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14:paraId="7B3380AA" w14:textId="6DE04625"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596C0C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14:paraId="01DC062D" w14:textId="41E1DC5D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Pr="00833DD0">
          <w:rPr>
            <w:rStyle w:val="Hyperlink"/>
            <w:rFonts w:eastAsia="Arial Unicode MS"/>
            <w:lang w:val="pt-PT"/>
          </w:rPr>
          <w:t>2. Como está organizado o manual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E5AF1B" w14:textId="0C606253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Pr="00833DD0">
          <w:rPr>
            <w:rStyle w:val="Hyperlink"/>
            <w:rFonts w:eastAsia="Arial Unicode MS"/>
            <w:lang w:val="pt-PT"/>
          </w:rPr>
          <w:t>3. Funcionalidades gerais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7B98F2" w14:textId="2E262827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Pr="00833DD0">
          <w:rPr>
            <w:rStyle w:val="Hyperlink"/>
            <w:rFonts w:eastAsia="Arial Unicode MS"/>
            <w:lang w:val="pt-PT"/>
          </w:rPr>
          <w:t>4. Funcionalidades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A74951" w14:textId="7223C58C" w:rsidR="00AE17A6" w:rsidRDefault="00AE17A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Pr="00833DD0">
          <w:rPr>
            <w:rStyle w:val="Hyperlink"/>
            <w:rFonts w:eastAsia="Arial Unicode MS"/>
            <w:lang w:val="pt-PT"/>
          </w:rPr>
          <w:t>5.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_Toc428178752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6C0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B47441" w14:textId="77777777" w:rsidR="00050C81" w:rsidRDefault="00050C81">
      <w:r>
        <w:fldChar w:fldCharType="end"/>
      </w:r>
    </w:p>
    <w:p w14:paraId="4FDCB48F" w14:textId="77777777"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0" w:name="_Toc104341857"/>
      <w:bookmarkStart w:id="1" w:name="_Toc428178748"/>
      <w:r>
        <w:lastRenderedPageBreak/>
        <w:t>Introdução</w:t>
      </w:r>
      <w:bookmarkEnd w:id="0"/>
      <w:bookmarkEnd w:id="1"/>
    </w:p>
    <w:p w14:paraId="1B193C5D" w14:textId="77777777" w:rsidR="00596C0C" w:rsidRPr="00596C0C" w:rsidRDefault="00596C0C" w:rsidP="00596C0C">
      <w:pPr>
        <w:pStyle w:val="NormalWeb"/>
        <w:rPr>
          <w:rFonts w:ascii="Arial" w:hAnsi="Arial" w:cs="Arial"/>
          <w:sz w:val="20"/>
          <w:szCs w:val="20"/>
        </w:rPr>
      </w:pPr>
      <w:r w:rsidRPr="00596C0C">
        <w:rPr>
          <w:rFonts w:ascii="Arial" w:hAnsi="Arial" w:cs="Arial"/>
          <w:sz w:val="20"/>
          <w:szCs w:val="20"/>
        </w:rPr>
        <w:t xml:space="preserve">Este manual tem como objetivo fornecer uma visão geral completa sobre o uso do </w:t>
      </w:r>
      <w:r w:rsidRPr="00596C0C">
        <w:rPr>
          <w:rStyle w:val="Forte"/>
          <w:rFonts w:ascii="Arial" w:hAnsi="Arial" w:cs="Arial"/>
          <w:sz w:val="20"/>
          <w:szCs w:val="20"/>
        </w:rPr>
        <w:t>Finance360</w:t>
      </w:r>
      <w:r w:rsidRPr="00596C0C">
        <w:rPr>
          <w:rFonts w:ascii="Arial" w:hAnsi="Arial" w:cs="Arial"/>
          <w:sz w:val="20"/>
          <w:szCs w:val="20"/>
        </w:rPr>
        <w:t>, uma plataforma digital desenvolvida para ajudar na gestão eficiente de finanças e investimentos. O propósito deste documento é guiar o usuário nas funcionalidades do sistema, detalhando as etapas para acessar e utilizar todas as ferramentas oferecidas pela plataforma.</w:t>
      </w:r>
    </w:p>
    <w:p w14:paraId="7EC65102" w14:textId="6346413E" w:rsidR="00050C81" w:rsidRPr="00596C0C" w:rsidRDefault="00596C0C" w:rsidP="00596C0C">
      <w:pPr>
        <w:pStyle w:val="NormalWeb"/>
        <w:rPr>
          <w:rFonts w:ascii="Arial" w:hAnsi="Arial" w:cs="Arial"/>
          <w:sz w:val="20"/>
          <w:szCs w:val="20"/>
        </w:rPr>
      </w:pPr>
      <w:r w:rsidRPr="00596C0C">
        <w:rPr>
          <w:rFonts w:ascii="Arial" w:hAnsi="Arial" w:cs="Arial"/>
          <w:sz w:val="20"/>
          <w:szCs w:val="20"/>
        </w:rPr>
        <w:t xml:space="preserve">A principal finalidade deste manual é oferecer instruções claras e concisas para garantir que os usuários consigam navegar e operar o </w:t>
      </w:r>
      <w:r w:rsidRPr="00596C0C">
        <w:rPr>
          <w:rStyle w:val="Forte"/>
          <w:rFonts w:ascii="Arial" w:hAnsi="Arial" w:cs="Arial"/>
          <w:sz w:val="20"/>
          <w:szCs w:val="20"/>
        </w:rPr>
        <w:t>Finance360</w:t>
      </w:r>
      <w:r w:rsidRPr="00596C0C">
        <w:rPr>
          <w:rFonts w:ascii="Arial" w:hAnsi="Arial" w:cs="Arial"/>
          <w:sz w:val="20"/>
          <w:szCs w:val="20"/>
        </w:rPr>
        <w:t xml:space="preserve"> com facilidade, desde o processo de cadastro até o gerenciamento de portfólios e geração de relatórios financeiros. Ao longo deste manual, os usuários aprenderão a utilizar as funcionalidades da plataforma, maximizar suas funcionalidades e aproveitar ao máximo as ferramentas que o sistema oferece para otimizar o controle financeiro.</w:t>
      </w:r>
    </w:p>
    <w:p w14:paraId="191EB237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2" w:name="_Toc428178749"/>
      <w:r>
        <w:rPr>
          <w:rFonts w:eastAsia="Arial Unicode MS"/>
          <w:lang w:val="pt-PT"/>
        </w:rPr>
        <w:t>Como está organizado o manual</w:t>
      </w:r>
      <w:bookmarkEnd w:id="2"/>
    </w:p>
    <w:p w14:paraId="28D880E1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O manual está dividido nas seguintes seções:</w:t>
      </w:r>
    </w:p>
    <w:p w14:paraId="14D4FB7A" w14:textId="77777777"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Introdução</w:t>
      </w:r>
      <w:r w:rsidRPr="00DC06A9">
        <w:rPr>
          <w:rFonts w:eastAsia="Arial Unicode MS"/>
          <w:lang w:eastAsia="en-US"/>
        </w:rPr>
        <w:t>: Visão geral sobre a plataforma e objetivos do Finance360.</w:t>
      </w:r>
    </w:p>
    <w:p w14:paraId="23A76E16" w14:textId="77777777"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14:paraId="49C03297" w14:textId="77777777"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Funcionalidades Gerais do Sistema</w:t>
      </w:r>
      <w:r w:rsidRPr="00DC06A9">
        <w:rPr>
          <w:rFonts w:eastAsia="Arial Unicode MS"/>
          <w:lang w:eastAsia="en-US"/>
        </w:rPr>
        <w:t>: Instruções de acesso e tipos de mensagens do sistema.</w:t>
      </w:r>
    </w:p>
    <w:p w14:paraId="4E38C79D" w14:textId="77777777" w:rsidR="00DC06A9" w:rsidRDefault="00DC06A9" w:rsidP="00DC06A9">
      <w:pPr>
        <w:pStyle w:val="PargrafodaLista"/>
        <w:rPr>
          <w:rFonts w:eastAsia="Arial Unicode MS"/>
          <w:lang w:eastAsia="en-US"/>
        </w:rPr>
      </w:pPr>
    </w:p>
    <w:p w14:paraId="7E599868" w14:textId="77777777"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14:paraId="6D619854" w14:textId="77777777" w:rsidR="00DC06A9" w:rsidRDefault="00DC06A9" w:rsidP="00DC06A9">
      <w:pPr>
        <w:numPr>
          <w:ilvl w:val="0"/>
          <w:numId w:val="11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Funcionalidades do Sistema</w:t>
      </w:r>
      <w:r w:rsidRPr="00DC06A9">
        <w:rPr>
          <w:rFonts w:eastAsia="Arial Unicode MS"/>
          <w:lang w:eastAsia="en-US"/>
        </w:rPr>
        <w:t>: Como utilizar cada uma das principais funcionalidades do Finance360.</w:t>
      </w:r>
    </w:p>
    <w:p w14:paraId="2E29EAC5" w14:textId="77777777" w:rsidR="00DC06A9" w:rsidRPr="00DC06A9" w:rsidRDefault="00DC06A9" w:rsidP="00DC06A9">
      <w:pPr>
        <w:ind w:left="720"/>
        <w:rPr>
          <w:rFonts w:eastAsia="Arial Unicode MS"/>
          <w:lang w:eastAsia="en-US"/>
        </w:rPr>
      </w:pPr>
    </w:p>
    <w:p w14:paraId="687E885D" w14:textId="5B0478F9" w:rsidR="00050C81" w:rsidRPr="00DC06A9" w:rsidRDefault="00DC06A9" w:rsidP="00F6779B">
      <w:pPr>
        <w:numPr>
          <w:ilvl w:val="0"/>
          <w:numId w:val="11"/>
        </w:numPr>
        <w:rPr>
          <w:rFonts w:eastAsia="Arial Unicode MS"/>
          <w:lang w:val="pt-PT"/>
        </w:rPr>
      </w:pPr>
      <w:r w:rsidRPr="00DC06A9">
        <w:rPr>
          <w:rFonts w:eastAsia="Arial Unicode MS"/>
          <w:b/>
          <w:bCs/>
          <w:lang w:eastAsia="en-US"/>
        </w:rPr>
        <w:t>Glossário</w:t>
      </w:r>
      <w:r w:rsidRPr="00DC06A9">
        <w:rPr>
          <w:rFonts w:eastAsia="Arial Unicode MS"/>
          <w:lang w:eastAsia="en-US"/>
        </w:rPr>
        <w:t>: Definições de termos técnicos e específicos utilizados no sistema.</w:t>
      </w:r>
    </w:p>
    <w:p w14:paraId="594234FF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3" w:name="_Toc428178750"/>
      <w:r>
        <w:rPr>
          <w:rFonts w:eastAsia="Arial Unicode MS"/>
          <w:lang w:val="pt-PT"/>
        </w:rPr>
        <w:t>Funcionalidades gerais do sistema</w:t>
      </w:r>
      <w:bookmarkEnd w:id="3"/>
    </w:p>
    <w:p w14:paraId="7B0ECA38" w14:textId="1F3DD4A2" w:rsidR="00DC06A9" w:rsidRPr="00DC06A9" w:rsidRDefault="00DC06A9" w:rsidP="00DC06A9">
      <w:pPr>
        <w:rPr>
          <w:rFonts w:eastAsia="Arial Unicode MS"/>
          <w:b/>
          <w:bCs/>
          <w:lang w:eastAsia="en-US"/>
        </w:rPr>
      </w:pPr>
      <w:r>
        <w:rPr>
          <w:rFonts w:eastAsia="Arial Unicode MS"/>
          <w:b/>
          <w:bCs/>
          <w:lang w:eastAsia="en-US"/>
        </w:rPr>
        <w:t>(</w:t>
      </w:r>
      <w:r w:rsidRPr="00DC06A9">
        <w:rPr>
          <w:rFonts w:eastAsia="Arial Unicode MS"/>
          <w:b/>
          <w:bCs/>
          <w:lang w:eastAsia="en-US"/>
        </w:rPr>
        <w:t>Acesso à Plataforma</w:t>
      </w:r>
      <w:r>
        <w:rPr>
          <w:rFonts w:eastAsia="Arial Unicode MS"/>
          <w:b/>
          <w:bCs/>
          <w:lang w:eastAsia="en-US"/>
        </w:rPr>
        <w:t>)</w:t>
      </w:r>
    </w:p>
    <w:p w14:paraId="0170D204" w14:textId="77777777" w:rsid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Para começar a utilizar o Finance360, você precisará se cadastrar ou fazer login, conforme descrito abaixo:</w:t>
      </w:r>
    </w:p>
    <w:p w14:paraId="03E406BB" w14:textId="77777777" w:rsidR="00DC06A9" w:rsidRPr="00DC06A9" w:rsidRDefault="00DC06A9" w:rsidP="00DC06A9">
      <w:pPr>
        <w:rPr>
          <w:rFonts w:eastAsia="Arial Unicode MS"/>
          <w:lang w:eastAsia="en-US"/>
        </w:rPr>
      </w:pPr>
    </w:p>
    <w:p w14:paraId="603586BE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Cadastro de Novo Usuário</w:t>
      </w:r>
      <w:r w:rsidRPr="00DC06A9">
        <w:rPr>
          <w:rFonts w:eastAsia="Arial Unicode MS"/>
          <w:lang w:eastAsia="en-US"/>
        </w:rPr>
        <w:t>:</w:t>
      </w:r>
    </w:p>
    <w:p w14:paraId="007F1613" w14:textId="51B7CCDF" w:rsid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Na tela inicial, clique em "</w:t>
      </w:r>
      <w:r w:rsidR="00AB4BD2">
        <w:rPr>
          <w:rFonts w:eastAsia="Arial Unicode MS"/>
          <w:lang w:eastAsia="en-US"/>
        </w:rPr>
        <w:t xml:space="preserve">Iniciar </w:t>
      </w:r>
      <w:proofErr w:type="spellStart"/>
      <w:r w:rsidR="00AB4BD2">
        <w:rPr>
          <w:rFonts w:eastAsia="Arial Unicode MS"/>
          <w:lang w:eastAsia="en-US"/>
        </w:rPr>
        <w:t>Sessáo</w:t>
      </w:r>
      <w:proofErr w:type="spellEnd"/>
      <w:r w:rsidRPr="00DC06A9">
        <w:rPr>
          <w:rFonts w:eastAsia="Arial Unicode MS"/>
          <w:lang w:eastAsia="en-US"/>
        </w:rPr>
        <w:t xml:space="preserve">" para </w:t>
      </w:r>
      <w:proofErr w:type="gramStart"/>
      <w:r w:rsidRPr="00DC06A9">
        <w:rPr>
          <w:rFonts w:eastAsia="Arial Unicode MS"/>
          <w:lang w:eastAsia="en-US"/>
        </w:rPr>
        <w:t>criar uma nova</w:t>
      </w:r>
      <w:proofErr w:type="gramEnd"/>
      <w:r w:rsidRPr="00DC06A9">
        <w:rPr>
          <w:rFonts w:eastAsia="Arial Unicode MS"/>
          <w:lang w:eastAsia="en-US"/>
        </w:rPr>
        <w:t xml:space="preserve"> conta.</w:t>
      </w:r>
    </w:p>
    <w:p w14:paraId="684179E4" w14:textId="5A13F4FF" w:rsidR="00AB4BD2" w:rsidRPr="00DC06A9" w:rsidRDefault="00AB4BD2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>
        <w:rPr>
          <w:rFonts w:eastAsia="Arial Unicode MS"/>
          <w:lang w:eastAsia="en-US"/>
        </w:rPr>
        <w:t>Clique em Registrar-se</w:t>
      </w:r>
    </w:p>
    <w:p w14:paraId="267E76D3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Preencha os campos de nome de usuário e senha. O nome de usuário deve ser único.</w:t>
      </w:r>
    </w:p>
    <w:p w14:paraId="5CA13EAA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A senha será criptografada para garantir a segurança de suas informações.</w:t>
      </w:r>
    </w:p>
    <w:p w14:paraId="30EDE613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Após o preenchimento, clique em "Criar Conta". Se o nome de usuário já estiver em uso ou a senha não atender aos requisitos de segurança, o sistema exibirá uma mensagem de erro.</w:t>
      </w:r>
    </w:p>
    <w:p w14:paraId="6B0CA2CD" w14:textId="77777777" w:rsidR="00DC06A9" w:rsidRPr="00DC06A9" w:rsidRDefault="00DC06A9" w:rsidP="00DC06A9">
      <w:pPr>
        <w:ind w:left="1440"/>
        <w:rPr>
          <w:rFonts w:eastAsia="Arial Unicode MS"/>
          <w:lang w:eastAsia="en-US"/>
        </w:rPr>
      </w:pPr>
    </w:p>
    <w:p w14:paraId="31A02EAF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Login de Usuário</w:t>
      </w:r>
      <w:r w:rsidRPr="00DC06A9">
        <w:rPr>
          <w:rFonts w:eastAsia="Arial Unicode MS"/>
          <w:lang w:eastAsia="en-US"/>
        </w:rPr>
        <w:t>:</w:t>
      </w:r>
    </w:p>
    <w:p w14:paraId="692BC9DC" w14:textId="4C150ECA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Clique em "</w:t>
      </w:r>
      <w:r w:rsidR="00AB4BD2">
        <w:rPr>
          <w:rFonts w:eastAsia="Arial Unicode MS"/>
          <w:lang w:eastAsia="en-US"/>
        </w:rPr>
        <w:t xml:space="preserve">Iniciar </w:t>
      </w:r>
      <w:proofErr w:type="spellStart"/>
      <w:r w:rsidR="00AB4BD2">
        <w:rPr>
          <w:rFonts w:eastAsia="Arial Unicode MS"/>
          <w:lang w:eastAsia="en-US"/>
        </w:rPr>
        <w:t>Sessao</w:t>
      </w:r>
      <w:proofErr w:type="spellEnd"/>
      <w:r w:rsidRPr="00DC06A9">
        <w:rPr>
          <w:rFonts w:eastAsia="Arial Unicode MS"/>
          <w:lang w:eastAsia="en-US"/>
        </w:rPr>
        <w:t>" na página inicial.</w:t>
      </w:r>
    </w:p>
    <w:p w14:paraId="4FEBF867" w14:textId="77777777" w:rsidR="00DC06A9" w:rsidRPr="00DC06A9" w:rsidRDefault="00DC06A9" w:rsidP="00DC06A9">
      <w:pPr>
        <w:pStyle w:val="PargrafodaLista"/>
        <w:numPr>
          <w:ilvl w:val="0"/>
          <w:numId w:val="8"/>
        </w:numPr>
        <w:jc w:val="left"/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Insira o seu nome de usuário e senha.</w:t>
      </w:r>
    </w:p>
    <w:p w14:paraId="2AA56E72" w14:textId="77777777" w:rsidR="00DC06A9" w:rsidRPr="00DC06A9" w:rsidRDefault="00DC06A9" w:rsidP="00DC06A9">
      <w:pPr>
        <w:pStyle w:val="PargrafodaLista"/>
        <w:numPr>
          <w:ilvl w:val="0"/>
          <w:numId w:val="8"/>
        </w:num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Caso as credenciais estejam corretas, você será redirecionado para a página principal do sistema. Caso contrário, uma mensagem de erro será exibida.</w:t>
      </w:r>
    </w:p>
    <w:p w14:paraId="352E708F" w14:textId="77777777" w:rsidR="00DC06A9" w:rsidRPr="00DC06A9" w:rsidRDefault="00DC06A9" w:rsidP="00DC06A9">
      <w:pPr>
        <w:ind w:left="1440"/>
        <w:rPr>
          <w:rFonts w:eastAsia="Arial Unicode MS"/>
          <w:lang w:eastAsia="en-US"/>
        </w:rPr>
      </w:pPr>
    </w:p>
    <w:p w14:paraId="278ADBE4" w14:textId="52511909" w:rsidR="00DC06A9" w:rsidRPr="00DC06A9" w:rsidRDefault="00DC06A9" w:rsidP="00DC06A9">
      <w:pPr>
        <w:rPr>
          <w:rFonts w:eastAsia="Arial Unicode MS"/>
          <w:b/>
          <w:bCs/>
          <w:lang w:eastAsia="en-US"/>
        </w:rPr>
      </w:pPr>
      <w:r>
        <w:rPr>
          <w:rFonts w:eastAsia="Arial Unicode MS"/>
          <w:b/>
          <w:bCs/>
          <w:lang w:eastAsia="en-US"/>
        </w:rPr>
        <w:t>(</w:t>
      </w:r>
      <w:r w:rsidRPr="00DC06A9">
        <w:rPr>
          <w:rFonts w:eastAsia="Arial Unicode MS"/>
          <w:b/>
          <w:bCs/>
          <w:lang w:eastAsia="en-US"/>
        </w:rPr>
        <w:t>Tipos de Mensagens no Sistema</w:t>
      </w:r>
      <w:r>
        <w:rPr>
          <w:rFonts w:eastAsia="Arial Unicode MS"/>
          <w:b/>
          <w:bCs/>
          <w:lang w:eastAsia="en-US"/>
        </w:rPr>
        <w:t>)</w:t>
      </w:r>
    </w:p>
    <w:p w14:paraId="15227074" w14:textId="77777777" w:rsidR="00DC06A9" w:rsidRPr="00DC06A9" w:rsidRDefault="00DC06A9" w:rsidP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t>Durante a navegação, o sistema pode exibir diferentes tipos de mensagens, como:</w:t>
      </w:r>
    </w:p>
    <w:p w14:paraId="6540D593" w14:textId="77777777"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Sucesso</w:t>
      </w:r>
      <w:r w:rsidRPr="00DC06A9">
        <w:rPr>
          <w:rFonts w:eastAsia="Arial Unicode MS"/>
          <w:lang w:eastAsia="en-US"/>
        </w:rPr>
        <w:t>: Informam que a ação foi concluída com êxito. Exemplo: "Cadastro realizado com sucesso".</w:t>
      </w:r>
    </w:p>
    <w:p w14:paraId="034E5487" w14:textId="77777777"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Erro</w:t>
      </w:r>
      <w:r w:rsidRPr="00DC06A9">
        <w:rPr>
          <w:rFonts w:eastAsia="Arial Unicode MS"/>
          <w:lang w:eastAsia="en-US"/>
        </w:rPr>
        <w:t>: Exibidas quando há algum problema com a ação realizada. Exemplo: "Usuário já existe" ou "Senha incorreta".</w:t>
      </w:r>
    </w:p>
    <w:p w14:paraId="6F0D76A3" w14:textId="77777777" w:rsidR="00DC06A9" w:rsidRPr="00DC06A9" w:rsidRDefault="00DC06A9" w:rsidP="00DC06A9">
      <w:pPr>
        <w:numPr>
          <w:ilvl w:val="0"/>
          <w:numId w:val="9"/>
        </w:numPr>
        <w:rPr>
          <w:rFonts w:eastAsia="Arial Unicode MS"/>
          <w:lang w:eastAsia="en-US"/>
        </w:rPr>
      </w:pPr>
      <w:r w:rsidRPr="00DC06A9">
        <w:rPr>
          <w:rFonts w:eastAsia="Arial Unicode MS"/>
          <w:b/>
          <w:bCs/>
          <w:lang w:eastAsia="en-US"/>
        </w:rPr>
        <w:t>Mensagens de Aviso</w:t>
      </w:r>
      <w:r w:rsidRPr="00DC06A9">
        <w:rPr>
          <w:rFonts w:eastAsia="Arial Unicode MS"/>
          <w:lang w:eastAsia="en-US"/>
        </w:rPr>
        <w:t>: Alertam sobre a realização de ações que podem ter consequências importantes. Exemplo: "Você está prestes a excluir um investimento".</w:t>
      </w:r>
    </w:p>
    <w:p w14:paraId="46874CD9" w14:textId="20AA57B2" w:rsidR="00050C81" w:rsidRDefault="00DC06A9">
      <w:pPr>
        <w:rPr>
          <w:rFonts w:eastAsia="Arial Unicode MS"/>
          <w:lang w:eastAsia="en-US"/>
        </w:rPr>
      </w:pPr>
      <w:r w:rsidRPr="00DC06A9">
        <w:rPr>
          <w:rFonts w:eastAsia="Arial Unicode MS"/>
          <w:lang w:eastAsia="en-US"/>
        </w:rPr>
        <w:lastRenderedPageBreak/>
        <w:t>Essas mensagens são projetadas para orientar você e garantir uma navegação sem erros.</w:t>
      </w:r>
    </w:p>
    <w:p w14:paraId="666F3BFA" w14:textId="77777777" w:rsidR="00596C0C" w:rsidRDefault="00596C0C">
      <w:pPr>
        <w:rPr>
          <w:rFonts w:eastAsia="Arial Unicode MS"/>
          <w:lang w:eastAsia="en-US"/>
        </w:rPr>
      </w:pPr>
    </w:p>
    <w:p w14:paraId="5B856F4D" w14:textId="239C6A10" w:rsidR="00596C0C" w:rsidRPr="00596C0C" w:rsidRDefault="00596C0C" w:rsidP="00596C0C">
      <w:pPr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(</w:t>
      </w:r>
      <w:r w:rsidRPr="00596C0C">
        <w:rPr>
          <w:rFonts w:eastAsia="Arial Unicode MS"/>
          <w:b/>
          <w:bCs/>
        </w:rPr>
        <w:t>Gerenciamento de Portfólio de Investimentos</w:t>
      </w:r>
      <w:r>
        <w:rPr>
          <w:rFonts w:eastAsia="Arial Unicode MS"/>
          <w:b/>
          <w:bCs/>
        </w:rPr>
        <w:t>)</w:t>
      </w:r>
    </w:p>
    <w:p w14:paraId="290BB58A" w14:textId="77777777" w:rsidR="00596C0C" w:rsidRPr="00596C0C" w:rsidRDefault="00596C0C" w:rsidP="00596C0C">
      <w:pPr>
        <w:rPr>
          <w:rFonts w:eastAsia="Arial Unicode MS"/>
        </w:rPr>
      </w:pPr>
      <w:r w:rsidRPr="00596C0C">
        <w:rPr>
          <w:rFonts w:eastAsia="Arial Unicode MS"/>
        </w:rPr>
        <w:t xml:space="preserve">O </w:t>
      </w:r>
      <w:r w:rsidRPr="00596C0C">
        <w:rPr>
          <w:rFonts w:eastAsia="Arial Unicode MS"/>
          <w:b/>
          <w:bCs/>
        </w:rPr>
        <w:t>Finance360</w:t>
      </w:r>
      <w:r w:rsidRPr="00596C0C">
        <w:rPr>
          <w:rFonts w:eastAsia="Arial Unicode MS"/>
        </w:rPr>
        <w:t xml:space="preserve"> permite adicionar, editar e excluir investimentos no seu portfólio. Essa funcionalidade é essencial para manter o controle sobre seus ativos.</w:t>
      </w:r>
    </w:p>
    <w:p w14:paraId="41403D6F" w14:textId="77777777" w:rsidR="00596C0C" w:rsidRDefault="00596C0C" w:rsidP="00596C0C">
      <w:pPr>
        <w:ind w:left="720"/>
        <w:rPr>
          <w:rFonts w:eastAsia="Arial Unicode MS"/>
        </w:rPr>
      </w:pPr>
    </w:p>
    <w:p w14:paraId="7F301B68" w14:textId="64926D24" w:rsidR="00596C0C" w:rsidRPr="00596C0C" w:rsidRDefault="00596C0C" w:rsidP="00596C0C">
      <w:pPr>
        <w:ind w:left="720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(</w:t>
      </w:r>
      <w:r w:rsidRPr="00596C0C">
        <w:rPr>
          <w:rFonts w:eastAsia="Arial Unicode MS"/>
          <w:b/>
          <w:bCs/>
        </w:rPr>
        <w:t>Geração de Relatórios Personalizados</w:t>
      </w:r>
      <w:r>
        <w:rPr>
          <w:rFonts w:eastAsia="Arial Unicode MS"/>
          <w:b/>
          <w:bCs/>
        </w:rPr>
        <w:t>)</w:t>
      </w:r>
    </w:p>
    <w:p w14:paraId="7398588B" w14:textId="77777777" w:rsidR="00596C0C" w:rsidRPr="00596C0C" w:rsidRDefault="00596C0C" w:rsidP="00596C0C">
      <w:pPr>
        <w:ind w:left="720"/>
        <w:rPr>
          <w:rFonts w:eastAsia="Arial Unicode MS"/>
        </w:rPr>
      </w:pPr>
      <w:r w:rsidRPr="00596C0C">
        <w:rPr>
          <w:rFonts w:eastAsia="Arial Unicode MS"/>
        </w:rPr>
        <w:t xml:space="preserve">O </w:t>
      </w:r>
      <w:r w:rsidRPr="00596C0C">
        <w:rPr>
          <w:rFonts w:eastAsia="Arial Unicode MS"/>
          <w:b/>
          <w:bCs/>
        </w:rPr>
        <w:t>Finance360</w:t>
      </w:r>
      <w:r w:rsidRPr="00596C0C">
        <w:rPr>
          <w:rFonts w:eastAsia="Arial Unicode MS"/>
        </w:rPr>
        <w:t xml:space="preserve"> oferece a funcionalidade de exportar dados do portfólio para formatos de arquivo como PDF ou Excel, facilitando a análise e o compartilhamento de informações</w:t>
      </w:r>
    </w:p>
    <w:p w14:paraId="38549E44" w14:textId="77777777" w:rsidR="00596C0C" w:rsidRPr="00596C0C" w:rsidRDefault="00596C0C" w:rsidP="00596C0C">
      <w:pPr>
        <w:ind w:left="720"/>
        <w:rPr>
          <w:rFonts w:eastAsia="Arial Unicode MS"/>
        </w:rPr>
      </w:pPr>
    </w:p>
    <w:p w14:paraId="089880E2" w14:textId="77777777" w:rsidR="00596C0C" w:rsidRDefault="00596C0C">
      <w:pPr>
        <w:rPr>
          <w:rFonts w:eastAsia="Arial Unicode MS"/>
          <w:lang w:val="pt-PT"/>
        </w:rPr>
      </w:pPr>
    </w:p>
    <w:p w14:paraId="4F9C0DED" w14:textId="77777777"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1"/>
      <w:r>
        <w:rPr>
          <w:rFonts w:eastAsia="Arial Unicode MS"/>
          <w:lang w:val="pt-PT"/>
        </w:rPr>
        <w:t>Funcionalidades do sistema</w:t>
      </w:r>
      <w:bookmarkEnd w:id="4"/>
    </w:p>
    <w:p w14:paraId="766550EC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Finance360 oferece diversas funcionalidades para ajudá-lo a gerenciar seus investimentos e finanças. Abaixo, explicamos como usar cada uma delas.</w:t>
      </w:r>
    </w:p>
    <w:p w14:paraId="6284FD5B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27DE6360" w14:textId="1E2FDF49" w:rsidR="00D46E52" w:rsidRPr="00D46E52" w:rsidRDefault="00D46E52" w:rsidP="00D46E52">
      <w:pPr>
        <w:pStyle w:val="PargrafodaLista"/>
        <w:numPr>
          <w:ilvl w:val="0"/>
          <w:numId w:val="20"/>
        </w:num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Gerenciamento de Portfólio de Investimentos</w:t>
      </w:r>
    </w:p>
    <w:p w14:paraId="542EB057" w14:textId="77777777" w:rsidR="00D46E52" w:rsidRPr="00D46E52" w:rsidRDefault="00D46E52" w:rsidP="00D46E52">
      <w:pPr>
        <w:pStyle w:val="PargrafodaLista"/>
        <w:rPr>
          <w:rFonts w:eastAsia="Arial Unicode MS"/>
          <w:b/>
          <w:bCs/>
          <w:lang w:eastAsia="en-US"/>
        </w:rPr>
      </w:pPr>
    </w:p>
    <w:p w14:paraId="1997143F" w14:textId="7EC364E9"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 xml:space="preserve">Adicionar </w:t>
      </w:r>
      <w:r w:rsidR="00AB4BD2">
        <w:rPr>
          <w:rFonts w:eastAsia="Arial Unicode MS"/>
          <w:b/>
          <w:bCs/>
          <w:lang w:eastAsia="en-US"/>
        </w:rPr>
        <w:t>Ativos</w:t>
      </w:r>
      <w:r w:rsidRPr="00D46E52">
        <w:rPr>
          <w:rFonts w:eastAsia="Arial Unicode MS"/>
          <w:lang w:eastAsia="en-US"/>
        </w:rPr>
        <w:t>:</w:t>
      </w:r>
    </w:p>
    <w:p w14:paraId="53F07B78" w14:textId="7071D087"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Na tela "Portfólio", </w:t>
      </w:r>
      <w:r w:rsidR="00AB4BD2">
        <w:rPr>
          <w:rFonts w:eastAsia="Arial Unicode MS"/>
          <w:lang w:eastAsia="en-US"/>
        </w:rPr>
        <w:t>preencha o formulário e clique em adicionar</w:t>
      </w:r>
      <w:r w:rsidRPr="00D46E52">
        <w:rPr>
          <w:rFonts w:eastAsia="Arial Unicode MS"/>
          <w:lang w:eastAsia="en-US"/>
        </w:rPr>
        <w:t>.</w:t>
      </w:r>
    </w:p>
    <w:p w14:paraId="4BBD887A" w14:textId="77777777" w:rsidR="00D46E52" w:rsidRP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Preencha os campos obrigatórios: nome do ativo, quantidade comprada e preço de compra.</w:t>
      </w:r>
    </w:p>
    <w:p w14:paraId="7512D11E" w14:textId="77777777" w:rsidR="00D46E52" w:rsidRDefault="00D46E52" w:rsidP="00D46E52">
      <w:pPr>
        <w:pStyle w:val="PargrafodaLista"/>
        <w:numPr>
          <w:ilvl w:val="0"/>
          <w:numId w:val="19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Clique em "Salvar". O investimento será adicionado ao seu portfólio.</w:t>
      </w:r>
    </w:p>
    <w:p w14:paraId="2175D243" w14:textId="77777777"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14:paraId="6DED74B7" w14:textId="6E89C841"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 xml:space="preserve">Editar </w:t>
      </w:r>
      <w:r w:rsidR="00AB4BD2">
        <w:rPr>
          <w:rFonts w:eastAsia="Arial Unicode MS"/>
          <w:b/>
          <w:bCs/>
          <w:lang w:eastAsia="en-US"/>
        </w:rPr>
        <w:t>Ativos</w:t>
      </w:r>
      <w:r w:rsidRPr="00D46E52">
        <w:rPr>
          <w:rFonts w:eastAsia="Arial Unicode MS"/>
          <w:lang w:eastAsia="en-US"/>
        </w:rPr>
        <w:t>:</w:t>
      </w:r>
    </w:p>
    <w:p w14:paraId="49A38465" w14:textId="77777777"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localize o investimento desejado.</w:t>
      </w:r>
    </w:p>
    <w:p w14:paraId="211AF088" w14:textId="77777777"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Clique no ícone de edição ao lado do investimento.</w:t>
      </w:r>
    </w:p>
    <w:p w14:paraId="218A6315" w14:textId="77777777" w:rsidR="00D46E52" w:rsidRP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Altere as informações necessárias (preço, quantidade).</w:t>
      </w:r>
    </w:p>
    <w:p w14:paraId="5507CFA7" w14:textId="77777777" w:rsidR="00D46E52" w:rsidRDefault="00D46E52" w:rsidP="00D46E52">
      <w:pPr>
        <w:pStyle w:val="PargrafodaLista"/>
        <w:numPr>
          <w:ilvl w:val="0"/>
          <w:numId w:val="12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sistema atualizará automaticamente os cálculos de valores.</w:t>
      </w:r>
    </w:p>
    <w:p w14:paraId="424ACBA0" w14:textId="77777777" w:rsidR="00D46E52" w:rsidRPr="00D46E52" w:rsidRDefault="00D46E52" w:rsidP="00D46E52">
      <w:pPr>
        <w:pStyle w:val="PargrafodaLista"/>
        <w:rPr>
          <w:rFonts w:eastAsia="Arial Unicode MS"/>
          <w:lang w:eastAsia="en-US"/>
        </w:rPr>
      </w:pPr>
    </w:p>
    <w:p w14:paraId="27B62E42" w14:textId="198D5F99" w:rsidR="00D46E52" w:rsidRPr="00D46E52" w:rsidRDefault="00D46E52" w:rsidP="00D46E52">
      <w:pPr>
        <w:ind w:firstLine="360"/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 xml:space="preserve">Remover </w:t>
      </w:r>
      <w:r w:rsidR="00AB4BD2">
        <w:rPr>
          <w:rFonts w:eastAsia="Arial Unicode MS"/>
          <w:b/>
          <w:bCs/>
          <w:lang w:eastAsia="en-US"/>
        </w:rPr>
        <w:t>Ativos</w:t>
      </w:r>
      <w:r w:rsidRPr="00D46E52">
        <w:rPr>
          <w:rFonts w:eastAsia="Arial Unicode MS"/>
          <w:lang w:eastAsia="en-US"/>
        </w:rPr>
        <w:t>:</w:t>
      </w:r>
    </w:p>
    <w:p w14:paraId="131965BB" w14:textId="77777777" w:rsidR="00D46E52" w:rsidRPr="00D46E52" w:rsidRDefault="00D46E52" w:rsidP="00D46E52">
      <w:pPr>
        <w:pStyle w:val="PargrafodaLista"/>
        <w:numPr>
          <w:ilvl w:val="0"/>
          <w:numId w:val="18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Na tela "Portfólio", clique no ícone de exclusão ao lado do investimento que deseja remover.</w:t>
      </w:r>
    </w:p>
    <w:p w14:paraId="506082E9" w14:textId="77777777" w:rsidR="00D46E52" w:rsidRPr="00D46E52" w:rsidRDefault="00D46E52" w:rsidP="00D46E52">
      <w:pPr>
        <w:pStyle w:val="PargrafodaLista"/>
        <w:numPr>
          <w:ilvl w:val="0"/>
          <w:numId w:val="18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Confirme a exclusão. O investimento será removido de seu portfólio.</w:t>
      </w:r>
    </w:p>
    <w:p w14:paraId="2ECBB5D5" w14:textId="77777777" w:rsidR="00D46E52" w:rsidRDefault="00D46E52" w:rsidP="00D46E52">
      <w:pPr>
        <w:ind w:left="1440"/>
        <w:rPr>
          <w:rFonts w:eastAsia="Arial Unicode MS"/>
          <w:lang w:eastAsia="en-US"/>
        </w:rPr>
      </w:pPr>
    </w:p>
    <w:p w14:paraId="49578FFC" w14:textId="77777777" w:rsidR="00D46E52" w:rsidRPr="00D46E52" w:rsidRDefault="00D46E52" w:rsidP="00D46E52">
      <w:pPr>
        <w:ind w:left="1440"/>
        <w:rPr>
          <w:rFonts w:eastAsia="Arial Unicode MS"/>
          <w:lang w:eastAsia="en-US"/>
        </w:rPr>
      </w:pPr>
    </w:p>
    <w:p w14:paraId="218B0587" w14:textId="77777777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2. Consulta de Preços Atualizados</w:t>
      </w:r>
    </w:p>
    <w:p w14:paraId="6D5FE08F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Finance360 integra a API </w:t>
      </w:r>
      <w:proofErr w:type="spellStart"/>
      <w:r w:rsidRPr="00D46E52">
        <w:rPr>
          <w:rFonts w:eastAsia="Arial Unicode MS"/>
          <w:b/>
          <w:bCs/>
          <w:lang w:eastAsia="en-US"/>
        </w:rPr>
        <w:t>Brapi</w:t>
      </w:r>
      <w:proofErr w:type="spellEnd"/>
      <w:r w:rsidRPr="00D46E52">
        <w:rPr>
          <w:rFonts w:eastAsia="Arial Unicode MS"/>
          <w:lang w:eastAsia="en-US"/>
        </w:rPr>
        <w:t xml:space="preserve"> para mostrar o preço atual das ações e criptomoedas.</w:t>
      </w:r>
    </w:p>
    <w:p w14:paraId="4201D7C8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6E1015C0" w14:textId="7BED796D" w:rsidR="00D46E52" w:rsidRPr="00AB4BD2" w:rsidRDefault="00D46E52" w:rsidP="00AB4BD2">
      <w:pPr>
        <w:numPr>
          <w:ilvl w:val="0"/>
          <w:numId w:val="13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Na tela </w:t>
      </w:r>
      <w:r w:rsidR="00AB4BD2">
        <w:rPr>
          <w:rFonts w:eastAsia="Arial Unicode MS"/>
          <w:lang w:eastAsia="en-US"/>
        </w:rPr>
        <w:t xml:space="preserve">de </w:t>
      </w:r>
      <w:proofErr w:type="spellStart"/>
      <w:proofErr w:type="gramStart"/>
      <w:r w:rsidR="00AB4BD2">
        <w:rPr>
          <w:rFonts w:eastAsia="Arial Unicode MS"/>
          <w:lang w:eastAsia="en-US"/>
        </w:rPr>
        <w:t>inicio</w:t>
      </w:r>
      <w:proofErr w:type="spellEnd"/>
      <w:proofErr w:type="gramEnd"/>
      <w:r w:rsidR="00AB4BD2">
        <w:rPr>
          <w:rFonts w:eastAsia="Arial Unicode MS"/>
          <w:lang w:eastAsia="en-US"/>
        </w:rPr>
        <w:t xml:space="preserve"> e possível buscar</w:t>
      </w:r>
      <w:r w:rsidRPr="00D46E52">
        <w:rPr>
          <w:rFonts w:eastAsia="Arial Unicode MS"/>
          <w:lang w:eastAsia="en-US"/>
        </w:rPr>
        <w:t xml:space="preserve"> cada ativo, você verá o preço atual atualizado automaticamente.</w:t>
      </w:r>
    </w:p>
    <w:p w14:paraId="20D77ABC" w14:textId="77777777" w:rsidR="00D46E52" w:rsidRPr="00D46E52" w:rsidRDefault="00D46E52" w:rsidP="00D46E52">
      <w:pPr>
        <w:ind w:left="720"/>
        <w:rPr>
          <w:rFonts w:eastAsia="Arial Unicode MS"/>
          <w:lang w:eastAsia="en-US"/>
        </w:rPr>
      </w:pPr>
    </w:p>
    <w:p w14:paraId="0BC3EA7E" w14:textId="77777777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3. Visualização de Gráficos e Estatísticas</w:t>
      </w:r>
    </w:p>
    <w:p w14:paraId="760798E5" w14:textId="77777777" w:rsidR="00D46E52" w:rsidRDefault="00D46E52" w:rsidP="00D46E52">
      <w:p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O sistema oferece gráficos interativos para ajudar a visualizar o desempenho de seus investimentos:</w:t>
      </w:r>
    </w:p>
    <w:p w14:paraId="6E8261BC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1C818114" w14:textId="77777777" w:rsidR="00D46E52" w:rsidRP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Gráfico de Distribuição</w:t>
      </w:r>
      <w:r w:rsidRPr="00D46E52">
        <w:rPr>
          <w:rFonts w:eastAsia="Arial Unicode MS"/>
          <w:lang w:eastAsia="en-US"/>
        </w:rPr>
        <w:t>: Mostra a proporção de cada ativo em seu portfólio.</w:t>
      </w:r>
    </w:p>
    <w:p w14:paraId="2F41A7B8" w14:textId="77777777" w:rsidR="00D46E52" w:rsidRP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Gráfico de Desempenho Histórico</w:t>
      </w:r>
      <w:r w:rsidRPr="00D46E52">
        <w:rPr>
          <w:rFonts w:eastAsia="Arial Unicode MS"/>
          <w:lang w:eastAsia="en-US"/>
        </w:rPr>
        <w:t>: Exibe o crescimento ou queda de seus investimentos ao longo do tempo.</w:t>
      </w:r>
    </w:p>
    <w:p w14:paraId="04CC1451" w14:textId="77777777" w:rsidR="00D46E52" w:rsidRDefault="00D46E52" w:rsidP="00D46E52">
      <w:pPr>
        <w:numPr>
          <w:ilvl w:val="0"/>
          <w:numId w:val="14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>Para acessar, vá até a seção "Estatísticas" e selecione o gráfico que deseja visualizar.</w:t>
      </w:r>
    </w:p>
    <w:p w14:paraId="216DFDE0" w14:textId="36966815" w:rsidR="00D46E52" w:rsidRDefault="00D46E52" w:rsidP="00AB4BD2">
      <w:pPr>
        <w:rPr>
          <w:rFonts w:eastAsia="Arial Unicode MS"/>
          <w:lang w:eastAsia="en-US"/>
        </w:rPr>
      </w:pPr>
    </w:p>
    <w:p w14:paraId="7249D5BB" w14:textId="77777777" w:rsidR="00D46E52" w:rsidRDefault="00D46E52" w:rsidP="00D46E52">
      <w:pPr>
        <w:rPr>
          <w:rFonts w:eastAsia="Arial Unicode MS"/>
          <w:lang w:eastAsia="en-US"/>
        </w:rPr>
      </w:pPr>
    </w:p>
    <w:p w14:paraId="384784C6" w14:textId="77777777" w:rsidR="00D46E52" w:rsidRDefault="00D46E52" w:rsidP="00D46E52">
      <w:pPr>
        <w:rPr>
          <w:rFonts w:eastAsia="Arial Unicode MS"/>
          <w:lang w:eastAsia="en-US"/>
        </w:rPr>
      </w:pPr>
    </w:p>
    <w:p w14:paraId="41687293" w14:textId="77777777" w:rsidR="00D46E52" w:rsidRPr="00D46E52" w:rsidRDefault="00D46E52" w:rsidP="00D46E52">
      <w:pPr>
        <w:rPr>
          <w:rFonts w:eastAsia="Arial Unicode MS"/>
          <w:lang w:eastAsia="en-US"/>
        </w:rPr>
      </w:pPr>
    </w:p>
    <w:p w14:paraId="68287BB6" w14:textId="61B0883A" w:rsidR="00D46E52" w:rsidRDefault="00D46E52" w:rsidP="00D46E52">
      <w:pPr>
        <w:rPr>
          <w:rFonts w:eastAsia="Arial Unicode MS"/>
          <w:b/>
          <w:bCs/>
          <w:lang w:eastAsia="en-US"/>
        </w:rPr>
      </w:pPr>
      <w:r w:rsidRPr="00D46E52">
        <w:rPr>
          <w:rFonts w:eastAsia="Arial Unicode MS"/>
          <w:b/>
          <w:bCs/>
          <w:lang w:eastAsia="en-US"/>
        </w:rPr>
        <w:t>5. Segurança e Autenticação</w:t>
      </w:r>
    </w:p>
    <w:p w14:paraId="65391D51" w14:textId="77777777" w:rsidR="00D46E52" w:rsidRPr="00D46E52" w:rsidRDefault="00D46E52" w:rsidP="00D46E52">
      <w:pPr>
        <w:rPr>
          <w:rFonts w:eastAsia="Arial Unicode MS"/>
          <w:b/>
          <w:bCs/>
          <w:lang w:eastAsia="en-US"/>
        </w:rPr>
      </w:pPr>
    </w:p>
    <w:p w14:paraId="5BA48887" w14:textId="77777777" w:rsidR="00D46E52" w:rsidRPr="00D46E52" w:rsidRDefault="00D46E52" w:rsidP="00D46E52">
      <w:pPr>
        <w:numPr>
          <w:ilvl w:val="0"/>
          <w:numId w:val="16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t xml:space="preserve">O Finance360 utiliza autenticação segura. Ao cadastrar sua conta, sua senha será criptografada utilizando a tecnologia </w:t>
      </w:r>
      <w:proofErr w:type="spellStart"/>
      <w:r w:rsidRPr="00D46E52">
        <w:rPr>
          <w:rFonts w:eastAsia="Arial Unicode MS"/>
          <w:b/>
          <w:bCs/>
          <w:lang w:eastAsia="en-US"/>
        </w:rPr>
        <w:t>bcrypt</w:t>
      </w:r>
      <w:proofErr w:type="spellEnd"/>
      <w:r w:rsidRPr="00D46E52">
        <w:rPr>
          <w:rFonts w:eastAsia="Arial Unicode MS"/>
          <w:lang w:eastAsia="en-US"/>
        </w:rPr>
        <w:t>.</w:t>
      </w:r>
    </w:p>
    <w:p w14:paraId="521689B2" w14:textId="77777777" w:rsidR="00D46E52" w:rsidRPr="00D46E52" w:rsidRDefault="00D46E52" w:rsidP="00D46E52">
      <w:pPr>
        <w:numPr>
          <w:ilvl w:val="0"/>
          <w:numId w:val="16"/>
        </w:numPr>
        <w:rPr>
          <w:rFonts w:eastAsia="Arial Unicode MS"/>
          <w:lang w:eastAsia="en-US"/>
        </w:rPr>
      </w:pPr>
      <w:r w:rsidRPr="00D46E52">
        <w:rPr>
          <w:rFonts w:eastAsia="Arial Unicode MS"/>
          <w:lang w:eastAsia="en-US"/>
        </w:rPr>
        <w:lastRenderedPageBreak/>
        <w:t>Para garantir que apenas você tenha acesso ao seu portfólio, o sistema exige login e senha para qualquer ação sensível.</w:t>
      </w:r>
    </w:p>
    <w:p w14:paraId="04A72926" w14:textId="3213FE6E" w:rsidR="00D46E52" w:rsidRPr="00D46E52" w:rsidRDefault="00D46E52" w:rsidP="00D46E52">
      <w:pPr>
        <w:rPr>
          <w:rFonts w:eastAsia="Arial Unicode MS"/>
          <w:lang w:eastAsia="en-US"/>
        </w:rPr>
      </w:pPr>
    </w:p>
    <w:p w14:paraId="30CF28EC" w14:textId="77777777" w:rsidR="00050C81" w:rsidRDefault="00050C81">
      <w:pPr>
        <w:rPr>
          <w:rFonts w:eastAsia="Arial Unicode MS"/>
          <w:lang w:val="pt-PT"/>
        </w:rPr>
      </w:pPr>
    </w:p>
    <w:p w14:paraId="1661A7D3" w14:textId="02F2A054" w:rsidR="00050C81" w:rsidRDefault="00050C81">
      <w:pPr>
        <w:pStyle w:val="Instruo"/>
        <w:rPr>
          <w:lang w:val="pt-PT"/>
        </w:rPr>
      </w:pPr>
    </w:p>
    <w:p w14:paraId="3B700512" w14:textId="77777777" w:rsidR="00050C81" w:rsidRDefault="00050C81">
      <w:pPr>
        <w:rPr>
          <w:rFonts w:eastAsia="Arial Unicode MS"/>
          <w:lang w:val="pt-PT"/>
        </w:rPr>
      </w:pPr>
    </w:p>
    <w:p w14:paraId="586A8131" w14:textId="6339D989" w:rsidR="00050C81" w:rsidRPr="00D46E52" w:rsidRDefault="00050C81" w:rsidP="00D46E52">
      <w:pPr>
        <w:pStyle w:val="Ttulo1"/>
        <w:rPr>
          <w:rFonts w:eastAsia="Arial Unicode MS"/>
          <w:lang w:val="pt-PT"/>
        </w:rPr>
      </w:pPr>
      <w:bookmarkStart w:id="5" w:name="_Toc428178752"/>
      <w:r>
        <w:rPr>
          <w:rFonts w:eastAsia="Arial Unicode MS"/>
          <w:lang w:val="pt-PT"/>
        </w:rPr>
        <w:t>glossário</w:t>
      </w:r>
      <w:bookmarkEnd w:id="5"/>
    </w:p>
    <w:p w14:paraId="08EB2ABE" w14:textId="77777777" w:rsidR="00050C81" w:rsidRDefault="00050C81">
      <w:pPr>
        <w:rPr>
          <w:rFonts w:eastAsia="Arial Unicode MS"/>
          <w:lang w:val="pt-PT"/>
        </w:rPr>
      </w:pPr>
    </w:p>
    <w:p w14:paraId="40D36AC1" w14:textId="77777777"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4"/>
        <w:gridCol w:w="7594"/>
      </w:tblGrid>
      <w:tr w:rsidR="00050C81" w14:paraId="373AB9F6" w14:textId="77777777">
        <w:tc>
          <w:tcPr>
            <w:tcW w:w="2050" w:type="dxa"/>
            <w:shd w:val="clear" w:color="auto" w:fill="B3B3B3"/>
          </w:tcPr>
          <w:p w14:paraId="09B33CA4" w14:textId="77777777"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14:paraId="3C2A20D7" w14:textId="77777777"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 w14:paraId="28B34B06" w14:textId="77777777">
        <w:tc>
          <w:tcPr>
            <w:tcW w:w="2050" w:type="dxa"/>
          </w:tcPr>
          <w:p w14:paraId="62FCF4BF" w14:textId="1B29BA81" w:rsidR="00050C81" w:rsidRDefault="00D46E52">
            <w:pPr>
              <w:rPr>
                <w:rFonts w:eastAsia="Arial Unicode MS"/>
                <w:lang w:val="pt-PT"/>
              </w:rPr>
            </w:pPr>
            <w:proofErr w:type="spellStart"/>
            <w:r w:rsidRPr="00D46E52">
              <w:rPr>
                <w:rFonts w:eastAsia="Arial Unicode MS"/>
              </w:rPr>
              <w:t>bcrypt</w:t>
            </w:r>
            <w:proofErr w:type="spellEnd"/>
          </w:p>
        </w:tc>
        <w:tc>
          <w:tcPr>
            <w:tcW w:w="7728" w:type="dxa"/>
          </w:tcPr>
          <w:p w14:paraId="1D46302F" w14:textId="62367B3F"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>Algoritmo de criptografia utilizado para proteger suas senhas.</w:t>
            </w:r>
          </w:p>
        </w:tc>
      </w:tr>
      <w:tr w:rsidR="00D46E52" w14:paraId="2A5AE451" w14:textId="77777777">
        <w:tc>
          <w:tcPr>
            <w:tcW w:w="2050" w:type="dxa"/>
          </w:tcPr>
          <w:p w14:paraId="4C40B881" w14:textId="0F635EDC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SSL/TLS</w:t>
            </w:r>
          </w:p>
        </w:tc>
        <w:tc>
          <w:tcPr>
            <w:tcW w:w="7728" w:type="dxa"/>
          </w:tcPr>
          <w:p w14:paraId="69F3002E" w14:textId="517B3279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Protocolos de segurança que garantem a criptografia dos dados em trânsito entre o seu navegador e os servidores do Finance360.</w:t>
            </w:r>
          </w:p>
        </w:tc>
      </w:tr>
      <w:tr w:rsidR="00050C81" w14:paraId="7D895967" w14:textId="77777777">
        <w:tc>
          <w:tcPr>
            <w:tcW w:w="2050" w:type="dxa"/>
          </w:tcPr>
          <w:p w14:paraId="0151F7C1" w14:textId="1BA7861F"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 xml:space="preserve">API </w:t>
            </w:r>
            <w:proofErr w:type="spellStart"/>
            <w:r w:rsidRPr="00D46E52">
              <w:rPr>
                <w:rFonts w:eastAsia="Arial Unicode MS"/>
              </w:rPr>
              <w:t>Brapi</w:t>
            </w:r>
            <w:proofErr w:type="spellEnd"/>
          </w:p>
        </w:tc>
        <w:tc>
          <w:tcPr>
            <w:tcW w:w="7728" w:type="dxa"/>
          </w:tcPr>
          <w:p w14:paraId="409A6108" w14:textId="4E30A815" w:rsidR="00050C81" w:rsidRDefault="00D46E52">
            <w:pPr>
              <w:rPr>
                <w:rFonts w:eastAsia="Arial Unicode MS"/>
                <w:lang w:val="pt-PT"/>
              </w:rPr>
            </w:pPr>
            <w:r w:rsidRPr="00D46E52">
              <w:rPr>
                <w:rFonts w:eastAsia="Arial Unicode MS"/>
              </w:rPr>
              <w:t>Interface de programação que fornece dados financeiros em tempo real, como cotações de ações e criptomoedas.</w:t>
            </w:r>
          </w:p>
        </w:tc>
      </w:tr>
      <w:tr w:rsidR="00D46E52" w14:paraId="50F4F7DB" w14:textId="77777777">
        <w:tc>
          <w:tcPr>
            <w:tcW w:w="2050" w:type="dxa"/>
          </w:tcPr>
          <w:p w14:paraId="2B279815" w14:textId="086EB398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Valor Unitário Atual</w:t>
            </w:r>
          </w:p>
        </w:tc>
        <w:tc>
          <w:tcPr>
            <w:tcW w:w="7728" w:type="dxa"/>
          </w:tcPr>
          <w:p w14:paraId="29021BE5" w14:textId="473F6A53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 xml:space="preserve">Preço atual do ativo no mercado, consultado via API </w:t>
            </w:r>
            <w:proofErr w:type="spellStart"/>
            <w:r w:rsidRPr="00D46E52">
              <w:rPr>
                <w:rFonts w:eastAsia="Arial Unicode MS"/>
              </w:rPr>
              <w:t>Brapi</w:t>
            </w:r>
            <w:proofErr w:type="spellEnd"/>
            <w:r w:rsidRPr="00D46E52">
              <w:rPr>
                <w:rFonts w:eastAsia="Arial Unicode MS"/>
              </w:rPr>
              <w:t>.</w:t>
            </w:r>
          </w:p>
        </w:tc>
      </w:tr>
      <w:tr w:rsidR="00D46E52" w14:paraId="7DA299FE" w14:textId="77777777">
        <w:tc>
          <w:tcPr>
            <w:tcW w:w="2050" w:type="dxa"/>
          </w:tcPr>
          <w:p w14:paraId="633F47E0" w14:textId="40F833BE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Valor Unitário Médio</w:t>
            </w:r>
          </w:p>
        </w:tc>
        <w:tc>
          <w:tcPr>
            <w:tcW w:w="7728" w:type="dxa"/>
          </w:tcPr>
          <w:p w14:paraId="0DB5419B" w14:textId="5A6D19BC" w:rsidR="00D46E52" w:rsidRPr="00D46E52" w:rsidRDefault="00D46E52">
            <w:pPr>
              <w:rPr>
                <w:rFonts w:eastAsia="Arial Unicode MS"/>
              </w:rPr>
            </w:pPr>
            <w:r w:rsidRPr="00D46E52">
              <w:rPr>
                <w:rFonts w:eastAsia="Arial Unicode MS"/>
              </w:rPr>
              <w:t>Cálculo do preço médio ponderado de cada ativo com base em diferentes compras ao longo do tempo.</w:t>
            </w:r>
          </w:p>
        </w:tc>
      </w:tr>
    </w:tbl>
    <w:p w14:paraId="1937C67F" w14:textId="77777777"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4C18B" w14:textId="77777777" w:rsidR="00C50D5F" w:rsidRDefault="00C50D5F">
      <w:r>
        <w:separator/>
      </w:r>
    </w:p>
  </w:endnote>
  <w:endnote w:type="continuationSeparator" w:id="0">
    <w:p w14:paraId="3D97158A" w14:textId="77777777" w:rsidR="00C50D5F" w:rsidRDefault="00C5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CAE3A" w14:textId="77777777"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 w14:paraId="65741A5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814EDCA" w14:textId="77777777" w:rsidR="007E4C65" w:rsidRDefault="007E4C65">
          <w:pPr>
            <w:pStyle w:val="Rodap"/>
          </w:pPr>
          <w:r>
            <w:t>Politec Ltda.</w:t>
          </w:r>
        </w:p>
        <w:p w14:paraId="05F34F01" w14:textId="77777777"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22A8D10" w14:textId="77777777"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5728564" w14:textId="77777777"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3223E469" w14:textId="77777777"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942D" w14:textId="77777777"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14:paraId="537E7B8F" w14:textId="77777777" w:rsidTr="007E4C65">
      <w:trPr>
        <w:cantSplit/>
      </w:trPr>
      <w:tc>
        <w:tcPr>
          <w:tcW w:w="6521" w:type="dxa"/>
        </w:tcPr>
        <w:p w14:paraId="38F65764" w14:textId="667B621B" w:rsidR="00050C81" w:rsidRDefault="00000000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16F3AB7079E84332A0568FC99253669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DC06A9">
                <w:t>F360 – Finance360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A397821850DC4E3E94A0C4321AAF9B8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C06A9">
                <w:t>Versão 0.1</w:t>
              </w:r>
            </w:sdtContent>
          </w:sdt>
        </w:p>
      </w:tc>
      <w:tc>
        <w:tcPr>
          <w:tcW w:w="1484" w:type="dxa"/>
          <w:vAlign w:val="center"/>
        </w:tcPr>
        <w:p w14:paraId="5D837762" w14:textId="77777777"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1787E590" w14:textId="77777777"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14:paraId="36570A45" w14:textId="77777777" w:rsidR="00050C81" w:rsidRDefault="007E4C65" w:rsidP="007E4C65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DC06A9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9C62C" w14:textId="77777777" w:rsidR="00C50D5F" w:rsidRDefault="00C50D5F">
      <w:r>
        <w:separator/>
      </w:r>
    </w:p>
  </w:footnote>
  <w:footnote w:type="continuationSeparator" w:id="0">
    <w:p w14:paraId="51386867" w14:textId="77777777" w:rsidR="00C50D5F" w:rsidRDefault="00C50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 w14:paraId="5A29473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F9D179C" w14:textId="77777777"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89F840E" w14:textId="77777777" w:rsidR="007E4C65" w:rsidRDefault="007E4C65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A99D265" w14:textId="77777777"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45" w:dyaOrig="690" w14:anchorId="10AD52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pt;height:34.55pt">
                <v:imagedata r:id="rId1" o:title=""/>
              </v:shape>
              <o:OLEObject Type="Embed" ProgID="Word.Picture.8" ShapeID="_x0000_i1025" DrawAspect="Content" ObjectID="_1795409741" r:id="rId2"/>
            </w:object>
          </w:r>
        </w:p>
      </w:tc>
    </w:tr>
  </w:tbl>
  <w:p w14:paraId="7C9D7FE9" w14:textId="77777777"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304C5" w14:textId="77777777"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 w14:paraId="4A092F0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4931AD0" w14:textId="77777777" w:rsidR="00050C81" w:rsidRDefault="00050C81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-434601566"/>
          <w:placeholder>
            <w:docPart w:val="7960615AD91F40E6B1ACF58F49ED05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5A787108" w14:textId="77777777" w:rsidR="00050C81" w:rsidRDefault="009274E4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14:paraId="59952715" w14:textId="77777777" w:rsidR="00050C81" w:rsidRDefault="00050C81">
          <w:pPr>
            <w:pStyle w:val="Cabealho"/>
          </w:pPr>
        </w:p>
      </w:tc>
    </w:tr>
  </w:tbl>
  <w:p w14:paraId="5D5E6760" w14:textId="77777777" w:rsidR="00050C81" w:rsidRDefault="00050C81">
    <w:pPr>
      <w:rPr>
        <w:ins w:id="6" w:author="Rronchesi" w:date="2005-02-15T08:26:00Z"/>
        <w:del w:id="7" w:author="luis.monteiro" w:date="2005-02-25T17:19:00Z"/>
      </w:rPr>
    </w:pPr>
  </w:p>
  <w:p w14:paraId="09B0B86D" w14:textId="77777777"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03A3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B2C21"/>
    <w:multiLevelType w:val="multilevel"/>
    <w:tmpl w:val="30A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203E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4B0FCF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72E4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F45B6"/>
    <w:multiLevelType w:val="multilevel"/>
    <w:tmpl w:val="505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83D61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A00"/>
    <w:multiLevelType w:val="hybridMultilevel"/>
    <w:tmpl w:val="6C0EF2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94464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77BB1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50755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84FD7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4037"/>
    <w:multiLevelType w:val="hybridMultilevel"/>
    <w:tmpl w:val="7994AFD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 w15:restartNumberingAfterBreak="0">
    <w:nsid w:val="7FA235BE"/>
    <w:multiLevelType w:val="multilevel"/>
    <w:tmpl w:val="56C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038794">
    <w:abstractNumId w:val="15"/>
  </w:num>
  <w:num w:numId="2" w16cid:durableId="1091900640">
    <w:abstractNumId w:val="14"/>
  </w:num>
  <w:num w:numId="3" w16cid:durableId="902374342">
    <w:abstractNumId w:val="15"/>
  </w:num>
  <w:num w:numId="4" w16cid:durableId="537552911">
    <w:abstractNumId w:val="15"/>
  </w:num>
  <w:num w:numId="5" w16cid:durableId="1514949811">
    <w:abstractNumId w:val="15"/>
  </w:num>
  <w:num w:numId="6" w16cid:durableId="1762680387">
    <w:abstractNumId w:val="15"/>
  </w:num>
  <w:num w:numId="7" w16cid:durableId="723795035">
    <w:abstractNumId w:val="3"/>
  </w:num>
  <w:num w:numId="8" w16cid:durableId="1855652933">
    <w:abstractNumId w:val="12"/>
  </w:num>
  <w:num w:numId="9" w16cid:durableId="663893132">
    <w:abstractNumId w:val="1"/>
  </w:num>
  <w:num w:numId="10" w16cid:durableId="1604268741">
    <w:abstractNumId w:val="13"/>
  </w:num>
  <w:num w:numId="11" w16cid:durableId="1725135201">
    <w:abstractNumId w:val="6"/>
  </w:num>
  <w:num w:numId="12" w16cid:durableId="1645544952">
    <w:abstractNumId w:val="9"/>
  </w:num>
  <w:num w:numId="13" w16cid:durableId="333916847">
    <w:abstractNumId w:val="2"/>
  </w:num>
  <w:num w:numId="14" w16cid:durableId="555892476">
    <w:abstractNumId w:val="4"/>
  </w:num>
  <w:num w:numId="15" w16cid:durableId="772168628">
    <w:abstractNumId w:val="0"/>
  </w:num>
  <w:num w:numId="16" w16cid:durableId="20858640">
    <w:abstractNumId w:val="7"/>
  </w:num>
  <w:num w:numId="17" w16cid:durableId="1825122514">
    <w:abstractNumId w:val="11"/>
  </w:num>
  <w:num w:numId="18" w16cid:durableId="1531868948">
    <w:abstractNumId w:val="16"/>
  </w:num>
  <w:num w:numId="19" w16cid:durableId="1856533594">
    <w:abstractNumId w:val="10"/>
  </w:num>
  <w:num w:numId="20" w16cid:durableId="203173455">
    <w:abstractNumId w:val="8"/>
  </w:num>
  <w:num w:numId="21" w16cid:durableId="194499268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A9"/>
    <w:rsid w:val="00050C81"/>
    <w:rsid w:val="001A4CBA"/>
    <w:rsid w:val="001E5A50"/>
    <w:rsid w:val="003B1CB2"/>
    <w:rsid w:val="004B4F0B"/>
    <w:rsid w:val="004C6C28"/>
    <w:rsid w:val="005347A6"/>
    <w:rsid w:val="005557B8"/>
    <w:rsid w:val="00596C0C"/>
    <w:rsid w:val="00634873"/>
    <w:rsid w:val="007C06DD"/>
    <w:rsid w:val="007E4C65"/>
    <w:rsid w:val="008E3C4A"/>
    <w:rsid w:val="009274E4"/>
    <w:rsid w:val="00980893"/>
    <w:rsid w:val="009D066D"/>
    <w:rsid w:val="00A2649E"/>
    <w:rsid w:val="00AB4BD2"/>
    <w:rsid w:val="00AE17A6"/>
    <w:rsid w:val="00C50D5F"/>
    <w:rsid w:val="00CD0674"/>
    <w:rsid w:val="00D46E52"/>
    <w:rsid w:val="00DC06A9"/>
    <w:rsid w:val="00F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D77F71"/>
  <w15:docId w15:val="{060DCB21-7A97-490C-A503-D7BAE764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  <w:style w:type="paragraph" w:styleId="PargrafodaLista">
    <w:name w:val="List Paragraph"/>
    <w:basedOn w:val="Normal"/>
    <w:uiPriority w:val="34"/>
    <w:qFormat/>
    <w:rsid w:val="00DC0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6C0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596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gu\Downloads\Template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0CAF15486E426DACB088EF82DC69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A3621-F357-4E8B-A0EB-4A592CE4A9CD}"/>
      </w:docPartPr>
      <w:docPartBody>
        <w:p w:rsidR="00C632EB" w:rsidRDefault="00000000">
          <w:pPr>
            <w:pStyle w:val="380CAF15486E426DACB088EF82DC697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960615AD91F40E6B1ACF58F49ED0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E66C16-A2FC-45D0-9CAA-0CF83E119898}"/>
      </w:docPartPr>
      <w:docPartBody>
        <w:p w:rsidR="00C632EB" w:rsidRDefault="00000000">
          <w:pPr>
            <w:pStyle w:val="7960615AD91F40E6B1ACF58F49ED05C8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16F3AB7079E84332A0568FC992536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AE04A8-20D0-4FAD-9EDF-9A16517CC163}"/>
      </w:docPartPr>
      <w:docPartBody>
        <w:p w:rsidR="00C632EB" w:rsidRDefault="00000000">
          <w:pPr>
            <w:pStyle w:val="16F3AB7079E84332A0568FC992536699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A397821850DC4E3E94A0C4321AAF9B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4C384-B8AD-4FAA-B135-56443388AC6A}"/>
      </w:docPartPr>
      <w:docPartBody>
        <w:p w:rsidR="00C632EB" w:rsidRDefault="00000000">
          <w:pPr>
            <w:pStyle w:val="A397821850DC4E3E94A0C4321AAF9B84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0E"/>
    <w:rsid w:val="001F758F"/>
    <w:rsid w:val="005557B8"/>
    <w:rsid w:val="0090640E"/>
    <w:rsid w:val="00A2649E"/>
    <w:rsid w:val="00C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80CAF15486E426DACB088EF82DC6974">
    <w:name w:val="380CAF15486E426DACB088EF82DC6974"/>
  </w:style>
  <w:style w:type="paragraph" w:customStyle="1" w:styleId="7960615AD91F40E6B1ACF58F49ED05C8">
    <w:name w:val="7960615AD91F40E6B1ACF58F49ED05C8"/>
  </w:style>
  <w:style w:type="paragraph" w:customStyle="1" w:styleId="16F3AB7079E84332A0568FC992536699">
    <w:name w:val="16F3AB7079E84332A0568FC992536699"/>
  </w:style>
  <w:style w:type="paragraph" w:customStyle="1" w:styleId="A397821850DC4E3E94A0C4321AAF9B84">
    <w:name w:val="A397821850DC4E3E94A0C4321AAF9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Manual do Usuário.dotx</Template>
  <TotalTime>3</TotalTime>
  <Pages>6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Manager>F360 – Finance360</Manager>
  <Company/>
  <LinksUpToDate>false</LinksUpToDate>
  <CharactersWithSpaces>6135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0.1</dc:subject>
  <dc:creator>Guilherme Fagundes</dc:creator>
  <cp:lastModifiedBy>Juliano Vasques Balarin</cp:lastModifiedBy>
  <cp:revision>3</cp:revision>
  <cp:lastPrinted>2004-08-19T09:54:00Z</cp:lastPrinted>
  <dcterms:created xsi:type="dcterms:W3CDTF">2024-11-17T23:38:00Z</dcterms:created>
  <dcterms:modified xsi:type="dcterms:W3CDTF">2024-12-11T11:09:00Z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